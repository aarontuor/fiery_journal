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AB" w:rsidRDefault="009800AB" w:rsidP="009C32DE">
      <w:pPr>
        <w:pStyle w:val="Heading1"/>
      </w:pPr>
      <w:r>
        <w:t>Methods</w:t>
      </w:r>
    </w:p>
    <w:p w:rsidR="009800AB" w:rsidRDefault="009800AB" w:rsidP="009800AB">
      <w:r>
        <w:t>Forward-stepping discriminant analysis was conducted on a random sample of n = 5305 (or 80% o</w:t>
      </w:r>
      <w:r w:rsidR="004D32D5">
        <w:t>f</w:t>
      </w:r>
      <w:r>
        <w:t xml:space="preserve"> the data) observations of </w:t>
      </w:r>
      <w:proofErr w:type="spellStart"/>
      <w:r>
        <w:t>cheatgrass</w:t>
      </w:r>
      <w:proofErr w:type="spellEnd"/>
      <w:r>
        <w:t xml:space="preserve"> cover.</w:t>
      </w:r>
      <w:r w:rsidR="004D32D5">
        <w:t xml:space="preserve">  The model was validated with the remaining n = 1325 observations.</w:t>
      </w:r>
      <w:r>
        <w:t xml:space="preserve">  Cover was classified as Low for cover ≤ 2% and High for cover &gt; 2%</w:t>
      </w:r>
      <w:r w:rsidR="002F4314">
        <w:t xml:space="preserve"> base</w:t>
      </w:r>
      <w:r w:rsidR="004D32D5">
        <w:t>d</w:t>
      </w:r>
      <w:r w:rsidR="002F4314">
        <w:t xml:space="preserve"> on a</w:t>
      </w:r>
      <w:r w:rsidR="004D32D5">
        <w:t xml:space="preserve"> clear cut-off value in the distribution as visualized by a</w:t>
      </w:r>
      <w:r w:rsidR="002F4314">
        <w:t xml:space="preserve"> histogram of the cover for the model building data (Figure 1).  Initially </w:t>
      </w:r>
      <w:del w:id="0" w:author="Cullinan, Valerie" w:date="2016-02-18T09:57:00Z">
        <w:r w:rsidR="002F4314" w:rsidDel="00E84BD6">
          <w:delText xml:space="preserve">51 </w:delText>
        </w:r>
      </w:del>
      <w:ins w:id="1" w:author="Cullinan, Valerie" w:date="2016-02-18T09:57:00Z">
        <w:r w:rsidR="00E84BD6">
          <w:t>5</w:t>
        </w:r>
        <w:r w:rsidR="00E84BD6">
          <w:t>0</w:t>
        </w:r>
        <w:r w:rsidR="00E84BD6">
          <w:t xml:space="preserve"> </w:t>
        </w:r>
      </w:ins>
      <w:r w:rsidR="002F4314">
        <w:t xml:space="preserve">variables </w:t>
      </w:r>
      <w:r w:rsidR="004D32D5">
        <w:t xml:space="preserve">were considered for model-building </w:t>
      </w:r>
      <w:r w:rsidR="002F4314">
        <w:t xml:space="preserve">including elevation, potential radiation index, </w:t>
      </w:r>
      <w:del w:id="2" w:author="Cullinan, Valerie" w:date="2016-02-18T09:57:00Z">
        <w:r w:rsidR="002F4314" w:rsidDel="00E84BD6">
          <w:delText>t</w:delText>
        </w:r>
        <w:r w:rsidR="00385942" w:rsidDel="00E84BD6">
          <w:delText>hree</w:delText>
        </w:r>
        <w:r w:rsidR="002F4314" w:rsidDel="00E84BD6">
          <w:delText xml:space="preserve"> </w:delText>
        </w:r>
      </w:del>
      <w:ins w:id="3" w:author="Cullinan, Valerie" w:date="2016-02-18T09:57:00Z">
        <w:r w:rsidR="00E84BD6">
          <w:t>two</w:t>
        </w:r>
        <w:r w:rsidR="00E84BD6">
          <w:t xml:space="preserve"> </w:t>
        </w:r>
      </w:ins>
      <w:r w:rsidR="002F4314">
        <w:t>NDVI</w:t>
      </w:r>
      <w:r w:rsidR="00385942">
        <w:t xml:space="preserve"> based</w:t>
      </w:r>
      <w:r w:rsidR="002F4314">
        <w:t xml:space="preserve"> variables, cumulative precipitation (Oct-</w:t>
      </w:r>
      <w:r w:rsidR="00385942">
        <w:t xml:space="preserve">April of the following year), cumulative growing degree days, and 30-yr average monthly minimum and maximum temperature and monthly and annual precipitation.  An average minimum winter temperature (Nov-Dec), average maximum winter (Nov-Feb) temperature, </w:t>
      </w:r>
      <w:proofErr w:type="gramStart"/>
      <w:r w:rsidR="00385942">
        <w:t>Spring</w:t>
      </w:r>
      <w:proofErr w:type="gramEnd"/>
      <w:r w:rsidR="00385942">
        <w:t xml:space="preserve"> (Apr-May), Summer (Jun-Sep), and Winter (Dec-Feb) precipitation were calculated.  </w:t>
      </w:r>
      <w:r w:rsidR="002F4314">
        <w:t xml:space="preserve"> </w:t>
      </w:r>
      <w:r w:rsidR="0046155E">
        <w:t>One of each pair of v</w:t>
      </w:r>
      <w:r w:rsidR="00385942">
        <w:t>ariables w</w:t>
      </w:r>
      <w:r w:rsidR="0046155E">
        <w:t>as</w:t>
      </w:r>
      <w:r w:rsidR="004D32D5">
        <w:t xml:space="preserve"> deleted from model-</w:t>
      </w:r>
      <w:r w:rsidR="00385942">
        <w:t>building when the pair-wise correlation exceeded r = 0.8.</w:t>
      </w:r>
      <w:r w:rsidR="0046155E">
        <w:t xml:space="preserve">  Variables selected</w:t>
      </w:r>
      <w:r w:rsidR="00077608">
        <w:t xml:space="preserve"> for model-building</w:t>
      </w:r>
      <w:r w:rsidR="004D32D5">
        <w:t xml:space="preserve"> (n = 19)</w:t>
      </w:r>
      <w:r w:rsidR="0046155E">
        <w:t xml:space="preserve"> were </w:t>
      </w:r>
      <w:r w:rsidR="00077608">
        <w:t>less</w:t>
      </w:r>
      <w:r w:rsidR="0046155E">
        <w:t xml:space="preserve"> correlated</w:t>
      </w:r>
      <w:r w:rsidR="00077608">
        <w:t xml:space="preserve">, </w:t>
      </w:r>
      <w:r w:rsidR="004D32D5">
        <w:t xml:space="preserve">had </w:t>
      </w:r>
      <w:r w:rsidR="00077608">
        <w:t xml:space="preserve">smaller interquartile ranges </w:t>
      </w:r>
      <w:r w:rsidR="004D32D5">
        <w:t>for</w:t>
      </w:r>
      <w:r w:rsidR="00077608">
        <w:t xml:space="preserve"> the Low cover class among competing variables,</w:t>
      </w:r>
      <w:r w:rsidR="0046155E">
        <w:t xml:space="preserve"> and</w:t>
      </w:r>
      <w:r w:rsidR="00077608">
        <w:t xml:space="preserve"> greater separation between the </w:t>
      </w:r>
      <w:r w:rsidR="004D32D5">
        <w:t xml:space="preserve">Low and High cover class </w:t>
      </w:r>
      <w:r w:rsidR="00077608">
        <w:t>quartiles.</w:t>
      </w:r>
      <w:r w:rsidR="004D32D5">
        <w:t xml:space="preserve">  Variables were standardized with the mean and standard deviation of the model data before discriminant analysis.</w:t>
      </w:r>
      <w:r w:rsidR="00951244">
        <w:t xml:space="preserve">  To increase the separation between cover classes, observations with cover greater than 2% but less than or equal to 10% were excluded from model development.  However, the discriminant score and predicted classification was calculated for all observations.  A confusion matrix was calculated for both the model and validation data and was used to evaluate the resulting model.</w:t>
      </w:r>
    </w:p>
    <w:p w:rsidR="009800AB" w:rsidRDefault="009800AB" w:rsidP="009800AB">
      <w:r w:rsidRPr="009800AB">
        <w:rPr>
          <w:noProof/>
        </w:rPr>
        <w:drawing>
          <wp:inline distT="0" distB="0" distL="0" distR="0" wp14:anchorId="322BB738" wp14:editId="2B725943">
            <wp:extent cx="5248275" cy="34988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14" w:rsidRPr="009800AB" w:rsidRDefault="002F4314" w:rsidP="009800AB">
      <w:r>
        <w:t xml:space="preserve">Figure 1.  Histogram of </w:t>
      </w:r>
      <w:proofErr w:type="spellStart"/>
      <w:r>
        <w:t>cheatgrass</w:t>
      </w:r>
      <w:proofErr w:type="spellEnd"/>
      <w:r>
        <w:t xml:space="preserve"> cover (%) for a random sample of n = 5305 used for model building.  Bins are each equal to 2%.</w:t>
      </w:r>
    </w:p>
    <w:p w:rsidR="001A1AE8" w:rsidRDefault="001A1AE8" w:rsidP="009C32DE">
      <w:pPr>
        <w:pStyle w:val="Heading1"/>
      </w:pPr>
      <w:r w:rsidRPr="008819EE">
        <w:t>Steps for classifying image based on the discriminant functions</w:t>
      </w:r>
      <w:r>
        <w:t>:</w:t>
      </w:r>
    </w:p>
    <w:p w:rsidR="009C32DE" w:rsidRDefault="009C32DE" w:rsidP="009C32DE">
      <w:pPr>
        <w:pStyle w:val="Heading2"/>
      </w:pPr>
      <w:r>
        <w:t>Discrimination</w:t>
      </w:r>
    </w:p>
    <w:p w:rsidR="001A1AE8" w:rsidRDefault="001A1AE8" w:rsidP="00ED5582">
      <w:pPr>
        <w:tabs>
          <w:tab w:val="left" w:pos="720"/>
        </w:tabs>
      </w:pPr>
      <w:r w:rsidRPr="007264A9">
        <w:rPr>
          <w:b/>
        </w:rPr>
        <w:t>Step 1.</w:t>
      </w:r>
      <w:r w:rsidRPr="007264A9">
        <w:rPr>
          <w:b/>
        </w:rPr>
        <w:tab/>
      </w:r>
      <w:r w:rsidR="00ED5582">
        <w:t>Calculate the variables needed for</w:t>
      </w:r>
      <w:r w:rsidR="000803CD" w:rsidRPr="000803CD">
        <w:rPr>
          <w:b/>
        </w:rPr>
        <w:t xml:space="preserve"> </w:t>
      </w:r>
      <w:r w:rsidR="00ED5582" w:rsidRPr="000803CD">
        <w:rPr>
          <w:b/>
        </w:rPr>
        <w:t>the model</w:t>
      </w:r>
      <w:r w:rsidR="00ED5582">
        <w:t>:</w:t>
      </w:r>
    </w:p>
    <w:p w:rsidR="00E77B32" w:rsidRDefault="00D17D0D" w:rsidP="00E77B32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r>
        <w:t>elev</w:t>
      </w:r>
      <w:proofErr w:type="spellEnd"/>
    </w:p>
    <w:p w:rsidR="00E77B32" w:rsidRDefault="00D17D0D" w:rsidP="001A1AE8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r>
        <w:t>prr</w:t>
      </w:r>
      <w:proofErr w:type="spellEnd"/>
    </w:p>
    <w:p w:rsidR="00ED5582" w:rsidRDefault="00D17D0D" w:rsidP="00C61A3F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r w:rsidRPr="00D17D0D">
        <w:t>zmaxyr_dnd</w:t>
      </w:r>
      <w:proofErr w:type="spellEnd"/>
    </w:p>
    <w:p w:rsidR="00D17D0D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r w:rsidRPr="00D17D0D">
        <w:t>ltmed_pndv</w:t>
      </w:r>
      <w:proofErr w:type="spellEnd"/>
    </w:p>
    <w:p w:rsidR="00D17D0D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r w:rsidRPr="00D17D0D">
        <w:t>ltmed_sumg</w:t>
      </w:r>
      <w:proofErr w:type="spellEnd"/>
    </w:p>
    <w:p w:rsidR="00440D7E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r w:rsidRPr="00D17D0D">
        <w:t>tmin03</w:t>
      </w:r>
    </w:p>
    <w:p w:rsidR="00D17D0D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r>
        <w:t>tmin11</w:t>
      </w:r>
    </w:p>
    <w:p w:rsidR="00440D7E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r w:rsidRPr="00D17D0D">
        <w:t>tmax05</w:t>
      </w:r>
    </w:p>
    <w:p w:rsidR="00440D7E" w:rsidRDefault="00D17D0D" w:rsidP="00440D7E">
      <w:pPr>
        <w:pStyle w:val="ListParagraph"/>
        <w:numPr>
          <w:ilvl w:val="0"/>
          <w:numId w:val="1"/>
        </w:numPr>
        <w:tabs>
          <w:tab w:val="left" w:pos="720"/>
        </w:tabs>
      </w:pPr>
      <w:r w:rsidRPr="00D17D0D">
        <w:t>W-</w:t>
      </w:r>
      <w:proofErr w:type="spellStart"/>
      <w:r w:rsidRPr="00D17D0D">
        <w:t>avgMaxT</w:t>
      </w:r>
      <w:proofErr w:type="spellEnd"/>
      <w:r>
        <w:t xml:space="preserve">  =  average(tmax11, tmax12, tmax01, tmax02)</w:t>
      </w:r>
    </w:p>
    <w:p w:rsidR="00D17D0D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r w:rsidRPr="00D17D0D">
        <w:t>ppt03</w:t>
      </w:r>
    </w:p>
    <w:p w:rsidR="00D17D0D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r>
        <w:t>ppt06</w:t>
      </w:r>
    </w:p>
    <w:p w:rsidR="00D17D0D" w:rsidRDefault="00D17D0D" w:rsidP="00D17D0D">
      <w:pPr>
        <w:pStyle w:val="ListParagraph"/>
        <w:numPr>
          <w:ilvl w:val="0"/>
          <w:numId w:val="1"/>
        </w:numPr>
        <w:tabs>
          <w:tab w:val="left" w:pos="720"/>
        </w:tabs>
      </w:pPr>
      <w:r w:rsidRPr="00D17D0D">
        <w:t>ppt0</w:t>
      </w:r>
      <w:r>
        <w:t>7</w:t>
      </w:r>
    </w:p>
    <w:p w:rsidR="00D17D0D" w:rsidRDefault="00003C1B" w:rsidP="00D17D0D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r>
        <w:t>Winter_</w:t>
      </w:r>
      <w:r w:rsidR="00D17D0D" w:rsidRPr="00D17D0D">
        <w:t>PPT</w:t>
      </w:r>
      <w:proofErr w:type="spellEnd"/>
      <w:r w:rsidR="00D17D0D">
        <w:t xml:space="preserve">  = Sum(ppt12, ppt01, ppt02)</w:t>
      </w:r>
    </w:p>
    <w:p w:rsidR="00D17D0D" w:rsidRDefault="00D17D0D" w:rsidP="00D17D0D">
      <w:pPr>
        <w:tabs>
          <w:tab w:val="left" w:pos="720"/>
        </w:tabs>
      </w:pPr>
    </w:p>
    <w:p w:rsidR="001A1AE8" w:rsidRDefault="001A1AE8" w:rsidP="001A1AE8">
      <w:pPr>
        <w:tabs>
          <w:tab w:val="left" w:pos="720"/>
        </w:tabs>
      </w:pPr>
      <w:r w:rsidRPr="008816C2">
        <w:rPr>
          <w:b/>
        </w:rPr>
        <w:t>Step 2.</w:t>
      </w:r>
      <w:r>
        <w:t xml:space="preserve"> Standardize each variable by subtracting the mean and then dividing by the standard deviation = (x-mean)/</w:t>
      </w:r>
      <w:proofErr w:type="spellStart"/>
      <w:r>
        <w:t>stdev</w:t>
      </w:r>
      <w:proofErr w:type="spellEnd"/>
      <w:r>
        <w:t xml:space="preserve"> using the tabled means and standard deviations below:</w:t>
      </w:r>
    </w:p>
    <w:tbl>
      <w:tblPr>
        <w:tblW w:w="6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99"/>
        <w:gridCol w:w="999"/>
        <w:gridCol w:w="1312"/>
        <w:gridCol w:w="1297"/>
        <w:gridCol w:w="1332"/>
      </w:tblGrid>
      <w:tr w:rsidR="00C61A3F" w:rsidRPr="00603C54" w:rsidTr="00C61A3F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60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60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3C54">
              <w:rPr>
                <w:rFonts w:ascii="Calibri" w:eastAsia="Times New Roman" w:hAnsi="Calibri" w:cs="Times New Roman"/>
                <w:color w:val="000000"/>
              </w:rPr>
              <w:t>elev</w:t>
            </w:r>
            <w:proofErr w:type="spellEnd"/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60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3C54">
              <w:rPr>
                <w:rFonts w:ascii="Calibri" w:eastAsia="Times New Roman" w:hAnsi="Calibri" w:cs="Times New Roman"/>
                <w:color w:val="000000"/>
              </w:rPr>
              <w:t>prr</w:t>
            </w:r>
            <w:proofErr w:type="spellEnd"/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60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3C54">
              <w:rPr>
                <w:rFonts w:ascii="Calibri" w:eastAsia="Times New Roman" w:hAnsi="Calibri" w:cs="Times New Roman"/>
                <w:color w:val="000000"/>
              </w:rPr>
              <w:t>zmaxyr_dnd</w:t>
            </w:r>
            <w:proofErr w:type="spellEnd"/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60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3C54">
              <w:rPr>
                <w:rFonts w:ascii="Calibri" w:eastAsia="Times New Roman" w:hAnsi="Calibri" w:cs="Times New Roman"/>
                <w:color w:val="000000"/>
              </w:rPr>
              <w:t>ltmed_pndv</w:t>
            </w:r>
            <w:proofErr w:type="spellEnd"/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60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3C54">
              <w:rPr>
                <w:rFonts w:ascii="Calibri" w:eastAsia="Times New Roman" w:hAnsi="Calibri" w:cs="Times New Roman"/>
                <w:color w:val="000000"/>
              </w:rPr>
              <w:t>ltmed_sumg</w:t>
            </w:r>
            <w:proofErr w:type="spellEnd"/>
          </w:p>
        </w:tc>
      </w:tr>
      <w:tr w:rsidR="00C61A3F" w:rsidRPr="00603C54" w:rsidTr="00C61A3F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3C5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6262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10527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6706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779</w:t>
            </w:r>
          </w:p>
        </w:tc>
      </w:tr>
      <w:tr w:rsidR="00C61A3F" w:rsidRPr="00603C54" w:rsidTr="00C61A3F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3C54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2594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C61A3F" w:rsidRPr="00603C54" w:rsidRDefault="00C61A3F" w:rsidP="002518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</w:t>
            </w:r>
          </w:p>
        </w:tc>
      </w:tr>
    </w:tbl>
    <w:p w:rsidR="001A1AE8" w:rsidRDefault="001A1AE8" w:rsidP="001A1AE8">
      <w:pPr>
        <w:tabs>
          <w:tab w:val="left" w:pos="720"/>
        </w:tabs>
      </w:pPr>
    </w:p>
    <w:tbl>
      <w:tblPr>
        <w:tblW w:w="8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1021"/>
        <w:gridCol w:w="976"/>
        <w:gridCol w:w="976"/>
        <w:gridCol w:w="976"/>
        <w:gridCol w:w="1282"/>
      </w:tblGrid>
      <w:tr w:rsidR="00C46B1A" w:rsidRPr="00C46B1A" w:rsidTr="00C46B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tmin03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tmin11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tmax05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W-</w:t>
            </w:r>
            <w:proofErr w:type="spellStart"/>
            <w:r w:rsidRPr="00C46B1A">
              <w:rPr>
                <w:rFonts w:ascii="Calibri" w:eastAsia="Times New Roman" w:hAnsi="Calibri" w:cs="Times New Roman"/>
                <w:color w:val="000000"/>
              </w:rPr>
              <w:t>avgMaxT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ppt03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ppt06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ppt07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003C1B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Winter_</w:t>
            </w:r>
            <w:r w:rsidR="00C46B1A" w:rsidRPr="00C46B1A">
              <w:rPr>
                <w:rFonts w:ascii="Calibri" w:eastAsia="Times New Roman" w:hAnsi="Calibri" w:cs="Times New Roman"/>
                <w:color w:val="000000"/>
              </w:rPr>
              <w:t>PPT</w:t>
            </w:r>
            <w:proofErr w:type="spellEnd"/>
          </w:p>
        </w:tc>
      </w:tr>
      <w:tr w:rsidR="00C46B1A" w:rsidRPr="00C46B1A" w:rsidTr="00C46B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-3.55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-4.30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23.6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85.9</w:t>
            </w:r>
          </w:p>
        </w:tc>
      </w:tr>
      <w:tr w:rsidR="00C46B1A" w:rsidRPr="00C46B1A" w:rsidTr="00C46B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6B1A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8.99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C46B1A" w:rsidRPr="00C46B1A" w:rsidRDefault="00C46B1A" w:rsidP="00C46B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6B1A">
              <w:rPr>
                <w:rFonts w:ascii="Calibri" w:eastAsia="Times New Roman" w:hAnsi="Calibri" w:cs="Times New Roman"/>
                <w:color w:val="000000"/>
              </w:rPr>
              <w:t>37.1</w:t>
            </w:r>
          </w:p>
        </w:tc>
      </w:tr>
    </w:tbl>
    <w:p w:rsidR="00603C54" w:rsidRDefault="00603C54" w:rsidP="001A1AE8">
      <w:pPr>
        <w:tabs>
          <w:tab w:val="left" w:pos="720"/>
        </w:tabs>
      </w:pPr>
    </w:p>
    <w:p w:rsidR="00603C54" w:rsidRDefault="00603C54" w:rsidP="001A1AE8">
      <w:pPr>
        <w:tabs>
          <w:tab w:val="left" w:pos="720"/>
        </w:tabs>
      </w:pPr>
    </w:p>
    <w:p w:rsidR="00003C1B" w:rsidRDefault="00003C1B">
      <w:pPr>
        <w:rPr>
          <w:b/>
        </w:rPr>
      </w:pPr>
      <w:r>
        <w:rPr>
          <w:b/>
        </w:rPr>
        <w:br w:type="page"/>
      </w:r>
    </w:p>
    <w:p w:rsidR="001A1AE8" w:rsidRDefault="001A1AE8" w:rsidP="001A1AE8">
      <w:r w:rsidRPr="008816C2">
        <w:rPr>
          <w:b/>
        </w:rPr>
        <w:t>Step 3.</w:t>
      </w:r>
      <w:r>
        <w:tab/>
        <w:t>Calculate score</w:t>
      </w:r>
      <w:r w:rsidR="00921EE4">
        <w:t xml:space="preserve"> for </w:t>
      </w:r>
      <w:r w:rsidR="00C46B1A">
        <w:rPr>
          <w:b/>
        </w:rPr>
        <w:t>Model</w:t>
      </w:r>
      <w:r>
        <w:t>:</w:t>
      </w:r>
    </w:p>
    <w:p w:rsidR="00C61A3F" w:rsidRDefault="00A13085" w:rsidP="00D91A74">
      <w:pPr>
        <w:spacing w:after="120" w:line="240" w:lineRule="auto"/>
        <w:ind w:left="720" w:hanging="720"/>
      </w:pPr>
      <w:r>
        <w:t>Score</w:t>
      </w:r>
      <w:r w:rsidR="00EA646A">
        <w:t xml:space="preserve">1 = </w:t>
      </w:r>
      <w:r w:rsidR="00C46B1A">
        <w:t>0.34</w:t>
      </w:r>
      <w:r w:rsidR="00C61A3F">
        <w:t>8</w:t>
      </w:r>
      <w:r w:rsidR="00C46B1A">
        <w:t>*</w:t>
      </w:r>
      <w:proofErr w:type="spellStart"/>
      <w:r w:rsidR="00C46B1A" w:rsidRPr="00C46B1A">
        <w:t>elev</w:t>
      </w:r>
      <w:proofErr w:type="spellEnd"/>
      <w:r w:rsidR="00C46B1A">
        <w:t xml:space="preserve"> + 0.1</w:t>
      </w:r>
      <w:r w:rsidR="00C61A3F">
        <w:t>15</w:t>
      </w:r>
      <w:r w:rsidR="00C46B1A">
        <w:t>*</w:t>
      </w:r>
      <w:proofErr w:type="spellStart"/>
      <w:r w:rsidR="00C46B1A" w:rsidRPr="00C46B1A">
        <w:t>prr</w:t>
      </w:r>
      <w:proofErr w:type="spellEnd"/>
      <w:r w:rsidR="00C61A3F">
        <w:t xml:space="preserve"> </w:t>
      </w:r>
      <w:r w:rsidR="00C46B1A">
        <w:t>+</w:t>
      </w:r>
      <w:r w:rsidR="00C61A3F">
        <w:t xml:space="preserve"> </w:t>
      </w:r>
      <w:r w:rsidR="00C46B1A">
        <w:t>0.</w:t>
      </w:r>
      <w:r w:rsidR="00C61A3F">
        <w:t>110</w:t>
      </w:r>
      <w:r w:rsidR="00C46B1A">
        <w:t>*</w:t>
      </w:r>
      <w:proofErr w:type="spellStart"/>
      <w:r w:rsidR="00C46B1A" w:rsidRPr="00C46B1A">
        <w:t>zmaxyr_dnd</w:t>
      </w:r>
      <w:proofErr w:type="spellEnd"/>
      <w:r w:rsidR="00C46B1A">
        <w:t xml:space="preserve"> + 0.32</w:t>
      </w:r>
      <w:r w:rsidR="00C61A3F">
        <w:t>7</w:t>
      </w:r>
      <w:r w:rsidR="00C46B1A">
        <w:t>*</w:t>
      </w:r>
      <w:proofErr w:type="spellStart"/>
      <w:r w:rsidR="00C46B1A" w:rsidRPr="00C46B1A">
        <w:t>ltmed_pndv</w:t>
      </w:r>
      <w:proofErr w:type="spellEnd"/>
      <w:r w:rsidR="00C46B1A">
        <w:t xml:space="preserve"> + 0.4</w:t>
      </w:r>
      <w:r w:rsidR="00C61A3F">
        <w:t>30</w:t>
      </w:r>
      <w:r w:rsidR="00C46B1A">
        <w:t>*</w:t>
      </w:r>
      <w:proofErr w:type="spellStart"/>
      <w:r w:rsidR="00C46B1A" w:rsidRPr="00C46B1A">
        <w:t>ltmed_sumg</w:t>
      </w:r>
      <w:proofErr w:type="spellEnd"/>
      <w:r w:rsidR="00C46B1A">
        <w:t xml:space="preserve"> +</w:t>
      </w:r>
      <w:r w:rsidR="00C61A3F">
        <w:t xml:space="preserve"> </w:t>
      </w:r>
    </w:p>
    <w:p w:rsidR="00C61A3F" w:rsidRDefault="00003C1B" w:rsidP="00C61A3F">
      <w:pPr>
        <w:spacing w:after="120" w:line="240" w:lineRule="auto"/>
        <w:ind w:left="720"/>
      </w:pPr>
      <w:r>
        <w:t>(-0.0</w:t>
      </w:r>
      <w:r w:rsidR="00C61A3F">
        <w:t>94</w:t>
      </w:r>
      <w:r>
        <w:t>)*t</w:t>
      </w:r>
      <w:r w:rsidR="00C46B1A" w:rsidRPr="00C46B1A">
        <w:t>min03</w:t>
      </w:r>
      <w:r>
        <w:t xml:space="preserve"> + 0.</w:t>
      </w:r>
      <w:r w:rsidR="00C61A3F">
        <w:t>429</w:t>
      </w:r>
      <w:r>
        <w:t>*</w:t>
      </w:r>
      <w:r w:rsidR="00C46B1A" w:rsidRPr="00C46B1A">
        <w:t>tmin11</w:t>
      </w:r>
      <w:r>
        <w:t xml:space="preserve"> + 0.6</w:t>
      </w:r>
      <w:r w:rsidR="00C61A3F">
        <w:t>7</w:t>
      </w:r>
      <w:r>
        <w:t>6*</w:t>
      </w:r>
      <w:r w:rsidR="00C46B1A" w:rsidRPr="00C46B1A">
        <w:t>tmax05</w:t>
      </w:r>
      <w:r>
        <w:t xml:space="preserve"> + (-0.</w:t>
      </w:r>
      <w:r w:rsidR="00C61A3F">
        <w:t>380</w:t>
      </w:r>
      <w:r>
        <w:t>)*</w:t>
      </w:r>
      <w:r w:rsidR="00C46B1A" w:rsidRPr="00C46B1A">
        <w:t>W-</w:t>
      </w:r>
      <w:proofErr w:type="spellStart"/>
      <w:r w:rsidR="00C46B1A" w:rsidRPr="00C46B1A">
        <w:t>avgMaxT</w:t>
      </w:r>
      <w:proofErr w:type="spellEnd"/>
      <w:r>
        <w:t xml:space="preserve"> + (-0.4</w:t>
      </w:r>
      <w:r w:rsidR="00C61A3F">
        <w:t>50)*ppt03 +</w:t>
      </w:r>
    </w:p>
    <w:p w:rsidR="001A1AE8" w:rsidRDefault="00003C1B" w:rsidP="00C61A3F">
      <w:pPr>
        <w:spacing w:after="120" w:line="240" w:lineRule="auto"/>
        <w:ind w:left="720"/>
      </w:pPr>
      <w:r>
        <w:t>0.2</w:t>
      </w:r>
      <w:r w:rsidR="00C61A3F">
        <w:t>01</w:t>
      </w:r>
      <w:r>
        <w:t>*ppt06 + (-0.63</w:t>
      </w:r>
      <w:r w:rsidR="00C61A3F">
        <w:t>7</w:t>
      </w:r>
      <w:r>
        <w:t>)*ppt07 + 0.5</w:t>
      </w:r>
      <w:r w:rsidR="00C61A3F">
        <w:t>19</w:t>
      </w:r>
      <w:r>
        <w:t>*W_PPT + 0.05</w:t>
      </w:r>
      <w:r w:rsidR="00C61A3F">
        <w:t>9</w:t>
      </w:r>
    </w:p>
    <w:p w:rsidR="00003C1B" w:rsidRDefault="00003C1B" w:rsidP="00D91A74">
      <w:pPr>
        <w:spacing w:after="120" w:line="240" w:lineRule="auto"/>
        <w:ind w:left="720" w:hanging="720"/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690"/>
      </w:tblGrid>
      <w:tr w:rsidR="00003C1B" w:rsidRPr="00003C1B" w:rsidTr="00003C1B">
        <w:trPr>
          <w:trHeight w:val="300"/>
        </w:trPr>
        <w:tc>
          <w:tcPr>
            <w:tcW w:w="5670" w:type="dxa"/>
            <w:gridSpan w:val="2"/>
            <w:shd w:val="clear" w:color="auto" w:fill="auto"/>
            <w:noWrap/>
            <w:vAlign w:val="bottom"/>
          </w:tcPr>
          <w:p w:rsidR="00003C1B" w:rsidRPr="00003C1B" w:rsidRDefault="00003C1B" w:rsidP="00003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Raw Coefficients (Stand Data </w:t>
            </w: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 Canonical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</w:t>
            </w: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ariables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Exclude condition: v4="Moderate"</w:t>
            </w:r>
          </w:p>
        </w:tc>
      </w:tr>
      <w:tr w:rsidR="00003C1B" w:rsidRPr="00003C1B" w:rsidTr="00003C1B">
        <w:trPr>
          <w:trHeight w:val="28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Root 1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elev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prr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zmaxyr_dnd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ltmed_pndv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ltmed_sumg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tmin03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tmin11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</w:t>
            </w:r>
          </w:p>
        </w:tc>
      </w:tr>
      <w:tr w:rsidR="00D91D17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D91D17" w:rsidRPr="00003C1B" w:rsidRDefault="00D91D17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tmax05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D91D17" w:rsidRPr="00003C1B" w:rsidRDefault="00D91D17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91D17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D91D17" w:rsidRPr="00003C1B" w:rsidRDefault="00D91D17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W-</w:t>
            </w: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avgMaxT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D91D17" w:rsidRPr="00003C1B" w:rsidRDefault="00D91D17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380</w:t>
            </w:r>
          </w:p>
        </w:tc>
      </w:tr>
      <w:tr w:rsidR="00D91D17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D91D17" w:rsidRPr="00003C1B" w:rsidRDefault="00D91D17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ppt03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D91D17" w:rsidRPr="00003C1B" w:rsidRDefault="00D91D17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D91D17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D91D17" w:rsidRPr="00003C1B" w:rsidRDefault="00D91D17" w:rsidP="008019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ppt06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D91D17" w:rsidRPr="00003C1B" w:rsidRDefault="00D91D17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ppt07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-0.63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A42B78" w:rsidP="00A42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  <w:r w:rsidR="00AC6F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nter_</w:t>
            </w:r>
            <w:r w:rsidR="00003C1B"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003C1B" w:rsidRPr="00003C1B" w:rsidTr="00B07856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3690" w:type="dxa"/>
            <w:shd w:val="clear" w:color="auto" w:fill="EAF1DD" w:themeFill="accent3" w:themeFillTint="33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</w:tr>
      <w:tr w:rsidR="00003C1B" w:rsidRPr="00003C1B" w:rsidTr="00003C1B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Eigenval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B078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  <w:r w:rsid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003C1B" w:rsidRPr="00003C1B" w:rsidTr="00003C1B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Cum.Prop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:rsidR="00003C1B" w:rsidRPr="00003C1B" w:rsidRDefault="00003C1B" w:rsidP="00003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3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1.000</w:t>
            </w:r>
          </w:p>
        </w:tc>
      </w:tr>
    </w:tbl>
    <w:p w:rsidR="001A1AE8" w:rsidRDefault="001A1AE8" w:rsidP="00F14F83">
      <w:pPr>
        <w:ind w:left="720" w:hanging="720"/>
      </w:pPr>
    </w:p>
    <w:p w:rsidR="001A1AE8" w:rsidRDefault="001A1AE8" w:rsidP="001A1AE8"/>
    <w:p w:rsidR="001A1AE8" w:rsidRDefault="001A1AE8" w:rsidP="00D91A74">
      <w:pPr>
        <w:spacing w:after="120" w:line="240" w:lineRule="auto"/>
      </w:pPr>
      <w:r w:rsidRPr="008816C2">
        <w:rPr>
          <w:b/>
        </w:rPr>
        <w:t>Step 4.</w:t>
      </w:r>
      <w:r>
        <w:tab/>
        <w:t>Calculate distance from centroids</w:t>
      </w:r>
      <w:r w:rsidR="00B17EF3">
        <w:t xml:space="preserve"> for</w:t>
      </w:r>
      <w:r w:rsidR="004C69E3">
        <w:rPr>
          <w:b/>
        </w:rPr>
        <w:t xml:space="preserve"> Model</w:t>
      </w:r>
      <w:r>
        <w:t>:</w:t>
      </w:r>
    </w:p>
    <w:p w:rsidR="004C69E3" w:rsidRDefault="004C69E3" w:rsidP="00D91A74">
      <w:pPr>
        <w:spacing w:after="120" w:line="240" w:lineRule="auto"/>
      </w:pPr>
      <w:r>
        <w:t>Low: C &lt;= 2</w:t>
      </w:r>
      <w:proofErr w:type="gramStart"/>
      <w:r>
        <w:t>%  and</w:t>
      </w:r>
      <w:proofErr w:type="gramEnd"/>
      <w:r>
        <w:t xml:space="preserve"> High: C &gt; 2%</w:t>
      </w:r>
    </w:p>
    <w:p w:rsidR="004C69E3" w:rsidRDefault="004C69E3" w:rsidP="00D91A74">
      <w:pPr>
        <w:spacing w:after="120" w:line="240" w:lineRule="auto"/>
      </w:pPr>
    </w:p>
    <w:p w:rsidR="001A1AE8" w:rsidRDefault="001A1AE8" w:rsidP="00D91A74">
      <w:pPr>
        <w:spacing w:after="120" w:line="240" w:lineRule="auto"/>
      </w:pPr>
      <w:r>
        <w:tab/>
        <w:t xml:space="preserve">Distance from Low = </w:t>
      </w:r>
      <w:proofErr w:type="spellStart"/>
      <w:proofErr w:type="gramStart"/>
      <w:r>
        <w:t>sqrt</w:t>
      </w:r>
      <w:proofErr w:type="spellEnd"/>
      <w:r>
        <w:t>[</w:t>
      </w:r>
      <w:proofErr w:type="gramEnd"/>
      <w:r>
        <w:t xml:space="preserve"> (Score1 </w:t>
      </w:r>
      <w:r w:rsidR="004C69E3">
        <w:t>+</w:t>
      </w:r>
      <w:r>
        <w:t xml:space="preserve"> 0.</w:t>
      </w:r>
      <w:r w:rsidR="004C69E3">
        <w:t>5</w:t>
      </w:r>
      <w:r w:rsidR="00C61A3F">
        <w:t>01</w:t>
      </w:r>
      <w:r>
        <w:t>)</w:t>
      </w:r>
      <w:r w:rsidRPr="00D6184B">
        <w:rPr>
          <w:vertAlign w:val="superscript"/>
        </w:rPr>
        <w:t>2</w:t>
      </w:r>
      <w:r w:rsidR="00A13085">
        <w:t xml:space="preserve"> </w:t>
      </w:r>
      <w:r>
        <w:t>]</w:t>
      </w:r>
    </w:p>
    <w:p w:rsidR="00E62A2D" w:rsidRDefault="001A1AE8" w:rsidP="001A1AE8">
      <w:r>
        <w:tab/>
        <w:t xml:space="preserve">Distance from </w:t>
      </w:r>
      <w:r w:rsidR="004C59E6">
        <w:t>High</w:t>
      </w:r>
      <w:r>
        <w:t xml:space="preserve"> = </w:t>
      </w:r>
      <w:proofErr w:type="spellStart"/>
      <w:proofErr w:type="gramStart"/>
      <w:r>
        <w:t>sqrt</w:t>
      </w:r>
      <w:proofErr w:type="spellEnd"/>
      <w:r>
        <w:t>[</w:t>
      </w:r>
      <w:proofErr w:type="gramEnd"/>
      <w:r>
        <w:t xml:space="preserve"> (Score1 </w:t>
      </w:r>
      <w:r w:rsidR="004C69E3">
        <w:t>– 0.7</w:t>
      </w:r>
      <w:r w:rsidR="00C61A3F">
        <w:t>14</w:t>
      </w:r>
      <w:r>
        <w:t>)</w:t>
      </w:r>
      <w:r w:rsidRPr="00D6184B">
        <w:rPr>
          <w:vertAlign w:val="superscript"/>
        </w:rPr>
        <w:t>2</w:t>
      </w:r>
      <w:r>
        <w:t xml:space="preserve"> ]</w:t>
      </w:r>
    </w:p>
    <w:tbl>
      <w:tblPr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3789"/>
      </w:tblGrid>
      <w:tr w:rsidR="004C69E3" w:rsidRPr="004C69E3" w:rsidTr="004C69E3">
        <w:trPr>
          <w:trHeight w:val="300"/>
        </w:trPr>
        <w:tc>
          <w:tcPr>
            <w:tcW w:w="976" w:type="dxa"/>
            <w:vMerge w:val="restart"/>
            <w:shd w:val="clear" w:color="auto" w:fill="auto"/>
            <w:noWrap/>
            <w:vAlign w:val="bottom"/>
            <w:hideMark/>
          </w:tcPr>
          <w:p w:rsidR="004C69E3" w:rsidRPr="004C69E3" w:rsidRDefault="004C69E3" w:rsidP="004C69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3789" w:type="dxa"/>
            <w:shd w:val="clear" w:color="auto" w:fill="auto"/>
            <w:noWrap/>
            <w:hideMark/>
          </w:tcPr>
          <w:p w:rsidR="004C69E3" w:rsidRPr="004C69E3" w:rsidRDefault="004C69E3" w:rsidP="004C69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Means of Canonical Variables (Stand Data </w:t>
            </w:r>
            <w:proofErr w:type="spellStart"/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Exclude condition: v4="Moderate"</w:t>
            </w:r>
          </w:p>
        </w:tc>
      </w:tr>
      <w:tr w:rsidR="004C69E3" w:rsidRPr="004C69E3" w:rsidTr="004C69E3">
        <w:trPr>
          <w:trHeight w:val="300"/>
        </w:trPr>
        <w:tc>
          <w:tcPr>
            <w:tcW w:w="976" w:type="dxa"/>
            <w:vMerge/>
            <w:vAlign w:val="center"/>
            <w:hideMark/>
          </w:tcPr>
          <w:p w:rsidR="004C69E3" w:rsidRPr="004C69E3" w:rsidRDefault="004C69E3" w:rsidP="004C69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89" w:type="dxa"/>
            <w:shd w:val="clear" w:color="auto" w:fill="auto"/>
            <w:hideMark/>
          </w:tcPr>
          <w:p w:rsidR="004C69E3" w:rsidRPr="004C69E3" w:rsidRDefault="004C69E3" w:rsidP="004C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Root 1</w:t>
            </w:r>
          </w:p>
        </w:tc>
      </w:tr>
      <w:tr w:rsidR="004C69E3" w:rsidRPr="004C69E3" w:rsidTr="00C61A3F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C69E3" w:rsidRPr="004C69E3" w:rsidRDefault="004C69E3" w:rsidP="004C69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3789" w:type="dxa"/>
            <w:shd w:val="clear" w:color="auto" w:fill="EAF1DD" w:themeFill="accent3" w:themeFillTint="33"/>
            <w:noWrap/>
            <w:vAlign w:val="center"/>
            <w:hideMark/>
          </w:tcPr>
          <w:p w:rsidR="004C69E3" w:rsidRPr="004C69E3" w:rsidRDefault="004C69E3" w:rsidP="00C61A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</w:t>
            </w:r>
            <w:r w:rsidR="00C61A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</w:t>
            </w:r>
          </w:p>
        </w:tc>
      </w:tr>
      <w:tr w:rsidR="004C69E3" w:rsidRPr="004C69E3" w:rsidTr="00C61A3F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C69E3" w:rsidRPr="004C69E3" w:rsidRDefault="004C69E3" w:rsidP="004C69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789" w:type="dxa"/>
            <w:shd w:val="clear" w:color="auto" w:fill="EAF1DD" w:themeFill="accent3" w:themeFillTint="33"/>
            <w:noWrap/>
            <w:vAlign w:val="center"/>
            <w:hideMark/>
          </w:tcPr>
          <w:p w:rsidR="004C69E3" w:rsidRPr="004C69E3" w:rsidRDefault="004C69E3" w:rsidP="00C61A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69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</w:t>
            </w:r>
            <w:r w:rsidR="00C61A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</w:tbl>
    <w:p w:rsidR="004C69E3" w:rsidRDefault="004C69E3" w:rsidP="001A1AE8">
      <w:pPr>
        <w:sectPr w:rsidR="004C69E3" w:rsidSect="00D17D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1AE8" w:rsidRDefault="001A1AE8" w:rsidP="001A1AE8"/>
    <w:p w:rsidR="001A1AE8" w:rsidRDefault="001A1AE8" w:rsidP="001A1AE8">
      <w:r w:rsidRPr="008816C2">
        <w:rPr>
          <w:b/>
        </w:rPr>
        <w:t>Step 5.</w:t>
      </w:r>
      <w:r>
        <w:t xml:space="preserve">  Calculate the probability of class membership:</w:t>
      </w:r>
    </w:p>
    <w:p w:rsidR="001A1AE8" w:rsidRDefault="001A1AE8" w:rsidP="001A1AE8">
      <w:r>
        <w:tab/>
      </w:r>
      <w:proofErr w:type="spellStart"/>
      <w:r>
        <w:t>SDist</w:t>
      </w:r>
      <w:proofErr w:type="spellEnd"/>
      <w:r>
        <w:t xml:space="preserve"> = Sum of the </w:t>
      </w:r>
      <w:r w:rsidR="00F129A9">
        <w:t>two</w:t>
      </w:r>
      <w:r>
        <w:t xml:space="preserve"> distances from Step 4</w:t>
      </w:r>
    </w:p>
    <w:p w:rsidR="001A1AE8" w:rsidRDefault="007326CD" w:rsidP="001A1AE8">
      <w:r>
        <w:tab/>
        <w:t>P-L</w:t>
      </w:r>
      <w:r w:rsidR="001A1AE8">
        <w:t>ow = Probability in Low = 1 – Distance from Low/</w:t>
      </w:r>
      <w:proofErr w:type="spellStart"/>
      <w:r w:rsidR="001A1AE8">
        <w:t>SDist</w:t>
      </w:r>
      <w:proofErr w:type="spellEnd"/>
    </w:p>
    <w:p w:rsidR="00F129A9" w:rsidRDefault="00F129A9" w:rsidP="00F129A9">
      <w:r>
        <w:tab/>
        <w:t>P-High = Probability in High = 1 – Distance from High/</w:t>
      </w:r>
      <w:proofErr w:type="spellStart"/>
      <w:r>
        <w:t>SDist</w:t>
      </w:r>
      <w:proofErr w:type="spellEnd"/>
    </w:p>
    <w:p w:rsidR="00F129A9" w:rsidRDefault="00F129A9" w:rsidP="001A1AE8"/>
    <w:p w:rsidR="001A1AE8" w:rsidRPr="008816C2" w:rsidRDefault="001A1AE8" w:rsidP="001A1AE8">
      <w:pPr>
        <w:rPr>
          <w:b/>
        </w:rPr>
      </w:pPr>
      <w:r w:rsidRPr="008816C2">
        <w:rPr>
          <w:b/>
        </w:rPr>
        <w:t xml:space="preserve">Step 6.  </w:t>
      </w:r>
      <w:r w:rsidR="00F129A9">
        <w:t>Estimated Class</w:t>
      </w:r>
    </w:p>
    <w:p w:rsidR="007326CD" w:rsidRDefault="007326CD" w:rsidP="007326CD">
      <w:pPr>
        <w:pStyle w:val="ListParagraph"/>
        <w:numPr>
          <w:ilvl w:val="0"/>
          <w:numId w:val="2"/>
        </w:numPr>
      </w:pPr>
      <w:r>
        <w:t>If P-</w:t>
      </w:r>
      <w:r w:rsidR="00F129A9">
        <w:t>High</w:t>
      </w:r>
      <w:r>
        <w:t xml:space="preserve"> &gt;</w:t>
      </w:r>
      <w:r w:rsidR="00932968">
        <w:t>P-Low</w:t>
      </w:r>
      <w:r w:rsidR="007642AE">
        <w:t>, then assign “</w:t>
      </w:r>
      <w:r w:rsidR="00F129A9">
        <w:t>High”</w:t>
      </w:r>
    </w:p>
    <w:p w:rsidR="007642AE" w:rsidRDefault="00F129A9" w:rsidP="007326CD">
      <w:pPr>
        <w:pStyle w:val="ListParagraph"/>
        <w:numPr>
          <w:ilvl w:val="0"/>
          <w:numId w:val="2"/>
        </w:numPr>
      </w:pPr>
      <w:r>
        <w:t>ELSE “Low”</w:t>
      </w:r>
    </w:p>
    <w:p w:rsidR="00B17EF3" w:rsidRDefault="00B17EF3" w:rsidP="0059021E">
      <w:pPr>
        <w:spacing w:after="0"/>
        <w:rPr>
          <w:b/>
        </w:rPr>
      </w:pPr>
    </w:p>
    <w:p w:rsidR="00D263D8" w:rsidRDefault="00D263D8" w:rsidP="0059021E">
      <w:pPr>
        <w:spacing w:after="0"/>
        <w:rPr>
          <w:b/>
        </w:rPr>
      </w:pPr>
      <w:r>
        <w:rPr>
          <w:b/>
        </w:rPr>
        <w:t>Model Data Confusion Matrix</w:t>
      </w:r>
    </w:p>
    <w:p w:rsidR="00D263D8" w:rsidRDefault="00D263D8" w:rsidP="0059021E">
      <w:pPr>
        <w:spacing w:after="0"/>
        <w:rPr>
          <w:b/>
        </w:rPr>
      </w:pPr>
    </w:p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976"/>
        <w:gridCol w:w="976"/>
        <w:gridCol w:w="1159"/>
      </w:tblGrid>
      <w:tr w:rsidR="00C61A3F" w:rsidRPr="00D263D8" w:rsidTr="00805F7E">
        <w:trPr>
          <w:trHeight w:val="300"/>
        </w:trPr>
        <w:tc>
          <w:tcPr>
            <w:tcW w:w="1114" w:type="dxa"/>
            <w:vMerge w:val="restart"/>
            <w:shd w:val="clear" w:color="000000" w:fill="FCE4D6"/>
            <w:noWrap/>
            <w:vAlign w:val="bottom"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Estimated</w:t>
            </w:r>
          </w:p>
        </w:tc>
        <w:tc>
          <w:tcPr>
            <w:tcW w:w="1952" w:type="dxa"/>
            <w:gridSpan w:val="2"/>
            <w:shd w:val="clear" w:color="000000" w:fill="E2EFDA"/>
            <w:noWrap/>
            <w:vAlign w:val="center"/>
          </w:tcPr>
          <w:p w:rsidR="00C61A3F" w:rsidRPr="00D263D8" w:rsidRDefault="00C61A3F" w:rsidP="00805F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1159" w:type="dxa"/>
            <w:vMerge w:val="restart"/>
            <w:shd w:val="clear" w:color="auto" w:fill="auto"/>
            <w:noWrap/>
            <w:vAlign w:val="bottom"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P-Correct</w:t>
            </w:r>
          </w:p>
        </w:tc>
      </w:tr>
      <w:tr w:rsidR="00C61A3F" w:rsidRPr="00D263D8" w:rsidTr="00D263D8">
        <w:trPr>
          <w:trHeight w:val="300"/>
        </w:trPr>
        <w:tc>
          <w:tcPr>
            <w:tcW w:w="1114" w:type="dxa"/>
            <w:vMerge/>
            <w:shd w:val="clear" w:color="000000" w:fill="FCE4D6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shd w:val="clear" w:color="000000" w:fill="E2EFDA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76" w:type="dxa"/>
            <w:shd w:val="clear" w:color="000000" w:fill="E2EFDA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C&gt;2%</w:t>
            </w:r>
          </w:p>
        </w:tc>
        <w:tc>
          <w:tcPr>
            <w:tcW w:w="1159" w:type="dxa"/>
            <w:vMerge/>
            <w:shd w:val="clear" w:color="auto" w:fill="auto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3D8" w:rsidRPr="00D263D8" w:rsidTr="00C61A3F">
        <w:trPr>
          <w:trHeight w:val="315"/>
        </w:trPr>
        <w:tc>
          <w:tcPr>
            <w:tcW w:w="1114" w:type="dxa"/>
            <w:shd w:val="clear" w:color="auto" w:fill="FDE9D9" w:themeFill="accent6" w:themeFillTint="33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74A27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263D8" w:rsidRPr="00D263D8" w:rsidTr="00C61A3F">
        <w:trPr>
          <w:trHeight w:val="300"/>
        </w:trPr>
        <w:tc>
          <w:tcPr>
            <w:tcW w:w="1114" w:type="dxa"/>
            <w:shd w:val="clear" w:color="auto" w:fill="FDE9D9" w:themeFill="accent6" w:themeFillTint="33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C&gt;2%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D263D8" w:rsidRPr="00D263D8" w:rsidRDefault="00D74A27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  <w:r w:rsidR="00932968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263D8" w:rsidRPr="00D263D8" w:rsidTr="00D263D8">
        <w:trPr>
          <w:trHeight w:val="315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2602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2703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805F7E" w:rsidRPr="00D263D8" w:rsidTr="00D263D8">
        <w:trPr>
          <w:trHeight w:val="315"/>
        </w:trPr>
        <w:tc>
          <w:tcPr>
            <w:tcW w:w="1114" w:type="dxa"/>
            <w:shd w:val="clear" w:color="auto" w:fill="auto"/>
            <w:noWrap/>
            <w:vAlign w:val="bottom"/>
          </w:tcPr>
          <w:p w:rsidR="00805F7E" w:rsidRPr="00D263D8" w:rsidRDefault="00D74A27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in Error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805F7E" w:rsidRPr="00D263D8" w:rsidRDefault="00D74A27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="00805F7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805F7E" w:rsidRPr="00D263D8" w:rsidRDefault="00D74A27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805F7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1159" w:type="dxa"/>
            <w:shd w:val="clear" w:color="auto" w:fill="auto"/>
            <w:noWrap/>
            <w:vAlign w:val="bottom"/>
          </w:tcPr>
          <w:p w:rsidR="00805F7E" w:rsidRDefault="00805F7E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263D8" w:rsidRDefault="00D263D8" w:rsidP="0059021E">
      <w:pPr>
        <w:spacing w:after="0"/>
        <w:rPr>
          <w:b/>
        </w:rPr>
      </w:pPr>
    </w:p>
    <w:p w:rsidR="00D263D8" w:rsidRDefault="00D263D8" w:rsidP="0059021E">
      <w:pPr>
        <w:spacing w:after="0"/>
        <w:rPr>
          <w:b/>
        </w:rPr>
      </w:pPr>
    </w:p>
    <w:p w:rsidR="00D263D8" w:rsidRDefault="00D263D8" w:rsidP="0059021E">
      <w:pPr>
        <w:spacing w:after="0"/>
        <w:rPr>
          <w:b/>
        </w:rPr>
      </w:pPr>
      <w:r>
        <w:rPr>
          <w:b/>
        </w:rPr>
        <w:t>Verification Data Confusion Matrix</w:t>
      </w:r>
    </w:p>
    <w:p w:rsidR="00D263D8" w:rsidRDefault="00D263D8" w:rsidP="0059021E">
      <w:pPr>
        <w:spacing w:after="0"/>
        <w:rPr>
          <w:b/>
        </w:rPr>
      </w:pPr>
    </w:p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976"/>
        <w:gridCol w:w="976"/>
        <w:gridCol w:w="1159"/>
      </w:tblGrid>
      <w:tr w:rsidR="00C61A3F" w:rsidRPr="00D263D8" w:rsidTr="00AD006C">
        <w:trPr>
          <w:trHeight w:val="300"/>
        </w:trPr>
        <w:tc>
          <w:tcPr>
            <w:tcW w:w="1114" w:type="dxa"/>
            <w:vMerge w:val="restart"/>
            <w:shd w:val="clear" w:color="auto" w:fill="FDE9D9" w:themeFill="accent6" w:themeFillTint="33"/>
            <w:noWrap/>
            <w:vAlign w:val="bottom"/>
          </w:tcPr>
          <w:p w:rsidR="00C61A3F" w:rsidRPr="00D263D8" w:rsidRDefault="00C61A3F" w:rsidP="00C61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Estimated</w:t>
            </w:r>
          </w:p>
        </w:tc>
        <w:tc>
          <w:tcPr>
            <w:tcW w:w="1952" w:type="dxa"/>
            <w:gridSpan w:val="2"/>
            <w:shd w:val="clear" w:color="000000" w:fill="E2EFDA"/>
            <w:noWrap/>
            <w:vAlign w:val="center"/>
          </w:tcPr>
          <w:p w:rsidR="00C61A3F" w:rsidRPr="00D263D8" w:rsidRDefault="00C61A3F" w:rsidP="00C61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Observed</w:t>
            </w:r>
          </w:p>
        </w:tc>
        <w:tc>
          <w:tcPr>
            <w:tcW w:w="1159" w:type="dxa"/>
            <w:vMerge w:val="restart"/>
            <w:shd w:val="clear" w:color="auto" w:fill="auto"/>
            <w:noWrap/>
            <w:vAlign w:val="bottom"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P-Correct</w:t>
            </w:r>
          </w:p>
        </w:tc>
      </w:tr>
      <w:tr w:rsidR="00C61A3F" w:rsidRPr="00D263D8" w:rsidTr="00C61A3F">
        <w:trPr>
          <w:trHeight w:val="300"/>
        </w:trPr>
        <w:tc>
          <w:tcPr>
            <w:tcW w:w="1114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shd w:val="clear" w:color="000000" w:fill="E2EFDA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76" w:type="dxa"/>
            <w:shd w:val="clear" w:color="000000" w:fill="E2EFDA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C&gt;2%</w:t>
            </w:r>
          </w:p>
        </w:tc>
        <w:tc>
          <w:tcPr>
            <w:tcW w:w="1159" w:type="dxa"/>
            <w:vMerge/>
            <w:shd w:val="clear" w:color="auto" w:fill="auto"/>
            <w:noWrap/>
            <w:vAlign w:val="bottom"/>
            <w:hideMark/>
          </w:tcPr>
          <w:p w:rsidR="00C61A3F" w:rsidRPr="00D263D8" w:rsidRDefault="00C61A3F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63D8" w:rsidRPr="00D263D8" w:rsidTr="00C61A3F">
        <w:trPr>
          <w:trHeight w:val="300"/>
        </w:trPr>
        <w:tc>
          <w:tcPr>
            <w:tcW w:w="1114" w:type="dxa"/>
            <w:shd w:val="clear" w:color="auto" w:fill="FDE9D9" w:themeFill="accent6" w:themeFillTint="33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263D8" w:rsidRPr="00D263D8" w:rsidTr="00C61A3F">
        <w:trPr>
          <w:trHeight w:val="300"/>
        </w:trPr>
        <w:tc>
          <w:tcPr>
            <w:tcW w:w="1114" w:type="dxa"/>
            <w:shd w:val="clear" w:color="auto" w:fill="FDE9D9" w:themeFill="accent6" w:themeFillTint="33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D74A27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74A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74A27">
              <w:rPr>
                <w:rFonts w:ascii="Calibri" w:eastAsia="Times New Roman" w:hAnsi="Calibri" w:cs="Times New Roman"/>
                <w:color w:val="000000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263D8" w:rsidRPr="00D263D8" w:rsidTr="00D263D8">
        <w:trPr>
          <w:trHeight w:val="300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263D8" w:rsidRPr="00D263D8" w:rsidRDefault="00D263D8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63D8">
              <w:rPr>
                <w:rFonts w:ascii="Calibri" w:eastAsia="Times New Roman" w:hAnsi="Calibri" w:cs="Times New Roman"/>
                <w:color w:val="000000"/>
              </w:rPr>
              <w:t>734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:rsidR="00D263D8" w:rsidRPr="00D263D8" w:rsidRDefault="00932968" w:rsidP="00D263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71%</w:t>
            </w:r>
          </w:p>
        </w:tc>
      </w:tr>
    </w:tbl>
    <w:p w:rsidR="00D263D8" w:rsidRDefault="00D263D8" w:rsidP="0059021E">
      <w:pPr>
        <w:spacing w:after="0"/>
        <w:rPr>
          <w:b/>
        </w:rPr>
      </w:pPr>
    </w:p>
    <w:p w:rsidR="00A21033" w:rsidRDefault="00A21033" w:rsidP="0059021E">
      <w:pPr>
        <w:spacing w:after="0"/>
        <w:rPr>
          <w:b/>
        </w:rPr>
      </w:pPr>
    </w:p>
    <w:p w:rsidR="008F4F30" w:rsidRDefault="008F4F30" w:rsidP="0059021E">
      <w:pPr>
        <w:spacing w:after="0"/>
        <w:rPr>
          <w:b/>
        </w:rPr>
      </w:pPr>
      <w:r w:rsidRPr="00D74A27">
        <w:rPr>
          <w:b/>
          <w:highlight w:val="yellow"/>
        </w:rPr>
        <w:t xml:space="preserve">This is </w:t>
      </w:r>
      <w:r w:rsidR="00D74A27" w:rsidRPr="00D74A27">
        <w:rPr>
          <w:b/>
          <w:highlight w:val="yellow"/>
        </w:rPr>
        <w:t xml:space="preserve">corrected for analysis without </w:t>
      </w:r>
      <w:proofErr w:type="spellStart"/>
      <w:r w:rsidR="00D74A27" w:rsidRPr="00D74A27">
        <w:rPr>
          <w:b/>
          <w:highlight w:val="yellow"/>
        </w:rPr>
        <w:t>sampYr_DND</w:t>
      </w:r>
      <w:proofErr w:type="spellEnd"/>
      <w:r w:rsidRPr="00D74A27">
        <w:rPr>
          <w:b/>
          <w:highlight w:val="yellow"/>
        </w:rPr>
        <w:t>.</w:t>
      </w:r>
    </w:p>
    <w:p w:rsidR="00B07856" w:rsidRDefault="00B07856">
      <w:pPr>
        <w:rPr>
          <w:b/>
        </w:rPr>
      </w:pPr>
      <w:r>
        <w:rPr>
          <w:b/>
        </w:rPr>
        <w:br w:type="page"/>
      </w:r>
    </w:p>
    <w:p w:rsidR="00B07856" w:rsidRDefault="00C61A3F" w:rsidP="0059021E">
      <w:pPr>
        <w:spacing w:after="0"/>
        <w:rPr>
          <w:b/>
        </w:rPr>
      </w:pPr>
      <w:r>
        <w:rPr>
          <w:b/>
        </w:rPr>
        <w:t xml:space="preserve">Without </w:t>
      </w:r>
      <w:proofErr w:type="spellStart"/>
      <w:r>
        <w:rPr>
          <w:b/>
        </w:rPr>
        <w:t>sampyr_DND</w:t>
      </w:r>
      <w:proofErr w:type="spellEnd"/>
    </w:p>
    <w:p w:rsidR="00B07856" w:rsidRDefault="00B07856" w:rsidP="0059021E">
      <w:pPr>
        <w:spacing w:after="0"/>
        <w:rPr>
          <w:b/>
        </w:rPr>
      </w:pPr>
    </w:p>
    <w:p w:rsidR="00B07856" w:rsidRDefault="00B07856" w:rsidP="00B07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Number of variables in the model: </w:t>
      </w:r>
      <w:r>
        <w:rPr>
          <w:rFonts w:ascii="Courier New" w:hAnsi="Courier New" w:cs="Courier New"/>
          <w:color w:val="0000FF"/>
          <w:sz w:val="17"/>
          <w:szCs w:val="17"/>
        </w:rPr>
        <w:t>13</w:t>
      </w:r>
    </w:p>
    <w:p w:rsidR="00B07856" w:rsidRDefault="00B07856" w:rsidP="00B07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</w:rPr>
      </w:pPr>
    </w:p>
    <w:p w:rsidR="00B07856" w:rsidRDefault="00B07856" w:rsidP="00B07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Wilks' Lambda: </w:t>
      </w:r>
      <w:r>
        <w:rPr>
          <w:rFonts w:ascii="Courier New" w:hAnsi="Courier New" w:cs="Courier New"/>
          <w:color w:val="0000FF"/>
          <w:sz w:val="17"/>
          <w:szCs w:val="17"/>
        </w:rPr>
        <w:t xml:space="preserve">.7363446   </w:t>
      </w:r>
      <w:r>
        <w:rPr>
          <w:rFonts w:ascii="Courier New" w:hAnsi="Courier New" w:cs="Courier New"/>
          <w:color w:val="000000"/>
          <w:sz w:val="17"/>
          <w:szCs w:val="17"/>
        </w:rPr>
        <w:t>approx. F (</w:t>
      </w:r>
      <w:r>
        <w:rPr>
          <w:rFonts w:ascii="Courier New" w:hAnsi="Courier New" w:cs="Courier New"/>
          <w:color w:val="0000FF"/>
          <w:sz w:val="17"/>
          <w:szCs w:val="17"/>
        </w:rPr>
        <w:t>13</w:t>
      </w:r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,</w:t>
      </w:r>
      <w:r>
        <w:rPr>
          <w:rFonts w:ascii="Courier New" w:hAnsi="Courier New" w:cs="Courier New"/>
          <w:color w:val="0000FF"/>
          <w:sz w:val="17"/>
          <w:szCs w:val="17"/>
        </w:rPr>
        <w:t>4415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) = </w:t>
      </w:r>
      <w:r>
        <w:rPr>
          <w:rFonts w:ascii="Courier New" w:hAnsi="Courier New" w:cs="Courier New"/>
          <w:color w:val="0000FF"/>
          <w:sz w:val="17"/>
          <w:szCs w:val="17"/>
        </w:rPr>
        <w:t>121.6026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 &lt; </w:t>
      </w:r>
      <w:r>
        <w:rPr>
          <w:rFonts w:ascii="Courier New" w:hAnsi="Courier New" w:cs="Courier New"/>
          <w:color w:val="0000FF"/>
          <w:sz w:val="17"/>
          <w:szCs w:val="17"/>
        </w:rPr>
        <w:t>0.0000</w:t>
      </w:r>
    </w:p>
    <w:p w:rsidR="00B07856" w:rsidRDefault="00B07856" w:rsidP="0059021E">
      <w:pPr>
        <w:spacing w:after="0"/>
        <w:rPr>
          <w:b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418"/>
        <w:gridCol w:w="1418"/>
        <w:gridCol w:w="1500"/>
        <w:gridCol w:w="1418"/>
        <w:gridCol w:w="1418"/>
        <w:gridCol w:w="1418"/>
      </w:tblGrid>
      <w:tr w:rsidR="00B07856" w:rsidRPr="00B07856" w:rsidTr="00B0785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N=4429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Discriminant Function Analysis Summary (Stand Data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No. of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vars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model: 13; Grouping: Cover Class (2/10) (2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grps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Wilks' Lambda: .73634 approx. F (13,4415)=121.60 p</w:t>
            </w:r>
          </w:p>
        </w:tc>
      </w:tr>
      <w:tr w:rsidR="00B07856" w:rsidRPr="00B07856" w:rsidTr="00B0785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Wilks'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Lambda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Partial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Lambda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F-remove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1,4415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p-value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Toler.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1-Toler.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(R-</w:t>
                  </w: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Sqr</w:t>
                  </w:r>
                  <w:proofErr w:type="spellEnd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.)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elev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0.739340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0.995949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17.9587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0.144095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0.855906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prr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0.738686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0.996830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14.0382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0.956253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0.043747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zmaxyr_dnd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0.738575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0.996980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13.3725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0.000258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0.940701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0.059299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ltmed_pndv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0.749713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0.982168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80.1563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0.607192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0.392808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ltmed_sumg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0.739569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0.995640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19.3329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0.102429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0.897571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D_tmin03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0.736392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0.999936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0.594326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0.032186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0.967814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D_tmin11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0.737745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0.998101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8.3988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0.003773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0.044403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0.955597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D_tmax05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0.748390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0.983905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72.2217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0.141204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0.858796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D_W-</w:t>
                  </w: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avgMaxT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0.742726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0.991408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38.2621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0.228150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0.771850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D_ppt03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0.739953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21.6360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0.091209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0.908792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D_ppt06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0.738565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0.996994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13.3125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0.275188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0.724812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D_ppt07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0.761418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0.967070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150.3365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0.326746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0.673254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D_Winter</w:t>
                  </w:r>
                  <w:proofErr w:type="spellEnd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PPT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0.741514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0.993029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30.9943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0.099495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0.900505</w:t>
            </w:r>
          </w:p>
        </w:tc>
      </w:tr>
    </w:tbl>
    <w:p w:rsidR="00B07856" w:rsidRDefault="00B07856" w:rsidP="0059021E">
      <w:pPr>
        <w:spacing w:after="0"/>
        <w:rPr>
          <w:b/>
        </w:rPr>
      </w:pPr>
    </w:p>
    <w:p w:rsidR="00B07856" w:rsidRDefault="00B07856" w:rsidP="0059021E">
      <w:pPr>
        <w:spacing w:after="0"/>
        <w:rPr>
          <w:b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2896"/>
        <w:gridCol w:w="3013"/>
        <w:gridCol w:w="3013"/>
      </w:tblGrid>
      <w:tr w:rsidR="00B07856" w:rsidRPr="00B07856" w:rsidTr="00B0785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Classification Matrix (Stand Data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Rows: Observed classifications Columns: Predicted classifications Exclude condition: v4="Moderate"</w:t>
            </w:r>
          </w:p>
        </w:tc>
      </w:tr>
      <w:tr w:rsidR="00B07856" w:rsidRPr="00B07856" w:rsidTr="00B0785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Percent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Correct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3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Low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p=.50000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3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High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p=.50000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Low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73.63567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686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High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73.94636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1351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73.76383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2037</w:t>
            </w:r>
          </w:p>
        </w:tc>
      </w:tr>
    </w:tbl>
    <w:p w:rsidR="00B07856" w:rsidRDefault="00B07856" w:rsidP="0059021E">
      <w:pPr>
        <w:spacing w:after="0"/>
        <w:rPr>
          <w:b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670"/>
        <w:gridCol w:w="1671"/>
        <w:gridCol w:w="1671"/>
        <w:gridCol w:w="1671"/>
        <w:gridCol w:w="494"/>
        <w:gridCol w:w="1384"/>
      </w:tblGrid>
      <w:tr w:rsidR="00B07856" w:rsidRPr="00B07856" w:rsidTr="00B0785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Roots</w:t>
            </w:r>
            <w:r w:rsidRPr="00B078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Removed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Chi-Square Tests with Successive Roots Removed (Stand Data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Exclude condition: v4="Moderate"</w:t>
            </w:r>
          </w:p>
        </w:tc>
      </w:tr>
      <w:tr w:rsidR="00B07856" w:rsidRPr="00B07856" w:rsidTr="00B0785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Eigen-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value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1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Canonicl</w:t>
                  </w:r>
                  <w:proofErr w:type="spellEnd"/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1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Wilks'</w:t>
                  </w:r>
                  <w:r w:rsidRPr="00B078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Lambda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1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Chi-</w:t>
                  </w: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Sqr</w:t>
                  </w:r>
                  <w:proofErr w:type="spellEnd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p-value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0.358060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0.513474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0.736345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1352.926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</w:t>
            </w:r>
          </w:p>
        </w:tc>
      </w:tr>
    </w:tbl>
    <w:p w:rsidR="00B07856" w:rsidRDefault="00B07856" w:rsidP="0059021E">
      <w:pPr>
        <w:spacing w:after="0"/>
        <w:rPr>
          <w:b/>
        </w:rPr>
      </w:pPr>
    </w:p>
    <w:p w:rsidR="00B07856" w:rsidRDefault="00B07856" w:rsidP="0059021E">
      <w:pPr>
        <w:spacing w:after="0"/>
        <w:rPr>
          <w:b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8064"/>
      </w:tblGrid>
      <w:tr w:rsidR="00B07856" w:rsidRPr="00B07856" w:rsidTr="00B0785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Raw Coefficients (Stand Data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for Canonical Variables Exclude condition: v4="Moderate"</w:t>
            </w:r>
          </w:p>
        </w:tc>
      </w:tr>
      <w:tr w:rsidR="00B07856" w:rsidRPr="00B07856" w:rsidTr="00B0785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4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Root 1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elev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0.348104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prr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0.114603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zmaxyr_dnd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0.109789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ltmed_pndv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0.327361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ltmed_sumg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0.429661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D_tmin03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-0.094050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D_tmin11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0.428860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D_tmax05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0.676334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D_W-</w:t>
                  </w: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avgMaxT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-0.380012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D_ppt03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-0.449677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D_ppt06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0.200735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D_ppt07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-0.636680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D_Winter</w:t>
                  </w:r>
                  <w:proofErr w:type="spellEnd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PPT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0.519449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Constant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0.059313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Eigenval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0.358060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Cum.Prop</w:t>
                  </w:r>
                  <w:proofErr w:type="spellEnd"/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1.000000</w:t>
            </w:r>
          </w:p>
        </w:tc>
      </w:tr>
    </w:tbl>
    <w:p w:rsidR="00B07856" w:rsidRDefault="00B07856" w:rsidP="0059021E">
      <w:pPr>
        <w:spacing w:after="0"/>
        <w:rPr>
          <w:b/>
        </w:rPr>
      </w:pPr>
    </w:p>
    <w:p w:rsidR="00B07856" w:rsidRDefault="00B07856" w:rsidP="0059021E">
      <w:pPr>
        <w:spacing w:after="0"/>
        <w:rPr>
          <w:b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8695"/>
      </w:tblGrid>
      <w:tr w:rsidR="00B07856" w:rsidRPr="00B07856" w:rsidTr="00B0785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Means of Canonical Variables (Stand Data </w:t>
            </w:r>
            <w:proofErr w:type="spellStart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Model.sta</w:t>
            </w:r>
            <w:proofErr w:type="spellEnd"/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Exclude condition: v4="Moderate"</w:t>
            </w:r>
          </w:p>
        </w:tc>
      </w:tr>
      <w:tr w:rsidR="00B07856" w:rsidRPr="00B07856" w:rsidTr="00B0785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5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Root 1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9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Low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-0.501297</w:t>
            </w:r>
          </w:p>
        </w:tc>
      </w:tr>
      <w:tr w:rsidR="00B07856" w:rsidRPr="00B07856" w:rsidTr="00B0785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9"/>
            </w:tblGrid>
            <w:tr w:rsidR="00B07856" w:rsidRPr="00B078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B07856" w:rsidRPr="00B07856" w:rsidRDefault="00B07856" w:rsidP="00B078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78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High</w:t>
                  </w:r>
                </w:p>
              </w:tc>
            </w:tr>
          </w:tbl>
          <w:p w:rsidR="00B07856" w:rsidRPr="00B07856" w:rsidRDefault="00B07856" w:rsidP="00B07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B07856" w:rsidRPr="00B07856" w:rsidRDefault="00B07856" w:rsidP="00B078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8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0.713944</w:t>
            </w:r>
          </w:p>
        </w:tc>
      </w:tr>
    </w:tbl>
    <w:p w:rsidR="00B07856" w:rsidRDefault="00B07856" w:rsidP="0059021E">
      <w:pPr>
        <w:spacing w:after="0"/>
        <w:rPr>
          <w:b/>
        </w:rPr>
      </w:pPr>
    </w:p>
    <w:sectPr w:rsidR="00B07856" w:rsidSect="00B1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4A09"/>
    <w:multiLevelType w:val="hybridMultilevel"/>
    <w:tmpl w:val="02B89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0032C"/>
    <w:multiLevelType w:val="hybridMultilevel"/>
    <w:tmpl w:val="02B89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A34F1"/>
    <w:multiLevelType w:val="hybridMultilevel"/>
    <w:tmpl w:val="81D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llinan, Valerie">
    <w15:presenceInfo w15:providerId="AD" w15:userId="S-1-5-21-19610888-2120439649-608991905-28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E8"/>
    <w:rsid w:val="00003C1B"/>
    <w:rsid w:val="00077608"/>
    <w:rsid w:val="000803CD"/>
    <w:rsid w:val="000A4368"/>
    <w:rsid w:val="000E6780"/>
    <w:rsid w:val="00117738"/>
    <w:rsid w:val="0013656B"/>
    <w:rsid w:val="001A1AE8"/>
    <w:rsid w:val="001C2F02"/>
    <w:rsid w:val="00214BB8"/>
    <w:rsid w:val="002518F1"/>
    <w:rsid w:val="002B7DED"/>
    <w:rsid w:val="002E1314"/>
    <w:rsid w:val="002F4314"/>
    <w:rsid w:val="00326B7E"/>
    <w:rsid w:val="00327E25"/>
    <w:rsid w:val="0034337C"/>
    <w:rsid w:val="003622A1"/>
    <w:rsid w:val="00383047"/>
    <w:rsid w:val="00385942"/>
    <w:rsid w:val="00402DC7"/>
    <w:rsid w:val="00420851"/>
    <w:rsid w:val="00440D7E"/>
    <w:rsid w:val="0046155E"/>
    <w:rsid w:val="00485529"/>
    <w:rsid w:val="004C59E6"/>
    <w:rsid w:val="004C69E3"/>
    <w:rsid w:val="004D32D5"/>
    <w:rsid w:val="004E66F3"/>
    <w:rsid w:val="004F57CA"/>
    <w:rsid w:val="00563358"/>
    <w:rsid w:val="0059021E"/>
    <w:rsid w:val="00601B95"/>
    <w:rsid w:val="00603C54"/>
    <w:rsid w:val="006350A7"/>
    <w:rsid w:val="006D60AC"/>
    <w:rsid w:val="006E266D"/>
    <w:rsid w:val="006E5C31"/>
    <w:rsid w:val="007065CF"/>
    <w:rsid w:val="007275F9"/>
    <w:rsid w:val="007326CD"/>
    <w:rsid w:val="007642AE"/>
    <w:rsid w:val="007823B2"/>
    <w:rsid w:val="00797F55"/>
    <w:rsid w:val="007D05A3"/>
    <w:rsid w:val="00802C3B"/>
    <w:rsid w:val="00805F7E"/>
    <w:rsid w:val="008456AA"/>
    <w:rsid w:val="008F1B7E"/>
    <w:rsid w:val="008F4F30"/>
    <w:rsid w:val="008F6841"/>
    <w:rsid w:val="00915E02"/>
    <w:rsid w:val="009177C4"/>
    <w:rsid w:val="009219A6"/>
    <w:rsid w:val="00921EE4"/>
    <w:rsid w:val="00932968"/>
    <w:rsid w:val="00941FCB"/>
    <w:rsid w:val="00944BC5"/>
    <w:rsid w:val="009458CD"/>
    <w:rsid w:val="00951244"/>
    <w:rsid w:val="00973FB9"/>
    <w:rsid w:val="009800AB"/>
    <w:rsid w:val="009C32DE"/>
    <w:rsid w:val="009E079D"/>
    <w:rsid w:val="00A13085"/>
    <w:rsid w:val="00A21033"/>
    <w:rsid w:val="00A42B78"/>
    <w:rsid w:val="00A761DA"/>
    <w:rsid w:val="00A7774B"/>
    <w:rsid w:val="00A9604B"/>
    <w:rsid w:val="00AC6FF8"/>
    <w:rsid w:val="00AE4813"/>
    <w:rsid w:val="00B05A6B"/>
    <w:rsid w:val="00B07856"/>
    <w:rsid w:val="00B17EF3"/>
    <w:rsid w:val="00B8091B"/>
    <w:rsid w:val="00C419A9"/>
    <w:rsid w:val="00C46B1A"/>
    <w:rsid w:val="00C61A3F"/>
    <w:rsid w:val="00C80899"/>
    <w:rsid w:val="00CC652E"/>
    <w:rsid w:val="00D04484"/>
    <w:rsid w:val="00D17D0D"/>
    <w:rsid w:val="00D263D8"/>
    <w:rsid w:val="00D3399C"/>
    <w:rsid w:val="00D74A27"/>
    <w:rsid w:val="00D76800"/>
    <w:rsid w:val="00D91A74"/>
    <w:rsid w:val="00D91D17"/>
    <w:rsid w:val="00D97293"/>
    <w:rsid w:val="00DC2299"/>
    <w:rsid w:val="00E52294"/>
    <w:rsid w:val="00E62A2D"/>
    <w:rsid w:val="00E717CB"/>
    <w:rsid w:val="00E77B32"/>
    <w:rsid w:val="00E84BD6"/>
    <w:rsid w:val="00EA646A"/>
    <w:rsid w:val="00ED5582"/>
    <w:rsid w:val="00F129A9"/>
    <w:rsid w:val="00F14F83"/>
    <w:rsid w:val="00F66DB8"/>
    <w:rsid w:val="00FA42CE"/>
    <w:rsid w:val="00FB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0E40"/>
  <w15:docId w15:val="{E3596606-F41C-48F3-AEC4-1A67B046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E8"/>
  </w:style>
  <w:style w:type="paragraph" w:styleId="Heading1">
    <w:name w:val="heading 1"/>
    <w:basedOn w:val="Normal"/>
    <w:next w:val="Normal"/>
    <w:link w:val="Heading1Char"/>
    <w:uiPriority w:val="9"/>
    <w:qFormat/>
    <w:rsid w:val="009C3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E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1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3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32D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4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3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Cullinan</dc:creator>
  <cp:lastModifiedBy>Cullinan, Valerie</cp:lastModifiedBy>
  <cp:revision>17</cp:revision>
  <dcterms:created xsi:type="dcterms:W3CDTF">2016-02-16T22:24:00Z</dcterms:created>
  <dcterms:modified xsi:type="dcterms:W3CDTF">2016-02-18T18:05:00Z</dcterms:modified>
</cp:coreProperties>
</file>